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473A" w14:textId="38737CD2" w:rsidR="0026181A" w:rsidRPr="0031558A" w:rsidRDefault="009C2A60">
      <w:pPr>
        <w:rPr>
          <w:rFonts w:ascii="Verdana" w:hAnsi="Verdana"/>
          <w:color w:val="303030"/>
          <w:sz w:val="18"/>
          <w:szCs w:val="18"/>
          <w:shd w:val="clear" w:color="auto" w:fill="FFFFFF"/>
          <w:lang w:val="sl-SI"/>
          <w:rPrChange w:id="0" w:author="Slavič, Janko" w:date="2023-04-20T21:59:00Z">
            <w:rPr>
              <w:rFonts w:ascii="Verdana" w:hAnsi="Verdana"/>
              <w:color w:val="303030"/>
              <w:sz w:val="18"/>
              <w:szCs w:val="18"/>
              <w:shd w:val="clear" w:color="auto" w:fill="FFFFFF"/>
            </w:rPr>
          </w:rPrChange>
        </w:rPr>
      </w:pPr>
      <w:r w:rsidRPr="0031558A">
        <w:rPr>
          <w:b/>
          <w:bCs/>
          <w:lang w:val="sl-SI"/>
          <w:rPrChange w:id="1" w:author="Slavič, Janko" w:date="2023-04-20T21:59:00Z">
            <w:rPr>
              <w:b/>
              <w:bCs/>
            </w:rPr>
          </w:rPrChange>
        </w:rPr>
        <w:t>Študent:</w:t>
      </w:r>
      <w:r w:rsidRPr="0031558A">
        <w:rPr>
          <w:lang w:val="sl-SI"/>
          <w:rPrChange w:id="2" w:author="Slavič, Janko" w:date="2023-04-20T21:59:00Z">
            <w:rPr/>
          </w:rPrChange>
        </w:rPr>
        <w:t xml:space="preserve"> Gašper Bizjan</w:t>
      </w:r>
      <w:r w:rsidRPr="0031558A">
        <w:rPr>
          <w:lang w:val="sl-SI"/>
          <w:rPrChange w:id="3" w:author="Slavič, Janko" w:date="2023-04-20T21:59:00Z">
            <w:rPr/>
          </w:rPrChange>
        </w:rPr>
        <w:br/>
      </w:r>
      <w:r w:rsidRPr="0031558A">
        <w:rPr>
          <w:b/>
          <w:bCs/>
          <w:lang w:val="sl-SI"/>
          <w:rPrChange w:id="4" w:author="Slavič, Janko" w:date="2023-04-20T21:59:00Z">
            <w:rPr>
              <w:b/>
              <w:bCs/>
            </w:rPr>
          </w:rPrChange>
        </w:rPr>
        <w:t>Vpisna številka:</w:t>
      </w:r>
      <w:r w:rsidRPr="0031558A">
        <w:rPr>
          <w:lang w:val="sl-SI"/>
          <w:rPrChange w:id="5" w:author="Slavič, Janko" w:date="2023-04-20T21:59:00Z">
            <w:rPr/>
          </w:rPrChange>
        </w:rPr>
        <w:t xml:space="preserve"> 23202100</w:t>
      </w:r>
      <w:r w:rsidRPr="0031558A">
        <w:rPr>
          <w:lang w:val="sl-SI"/>
          <w:rPrChange w:id="6" w:author="Slavič, Janko" w:date="2023-04-20T21:59:00Z">
            <w:rPr/>
          </w:rPrChange>
        </w:rPr>
        <w:br/>
      </w:r>
      <w:r w:rsidRPr="0031558A">
        <w:rPr>
          <w:b/>
          <w:bCs/>
          <w:lang w:val="sl-SI"/>
          <w:rPrChange w:id="7" w:author="Slavič, Janko" w:date="2023-04-20T21:59:00Z">
            <w:rPr>
              <w:b/>
              <w:bCs/>
            </w:rPr>
          </w:rPrChange>
        </w:rPr>
        <w:t>Študijski program:</w:t>
      </w:r>
      <w:r w:rsidRPr="0031558A">
        <w:rPr>
          <w:lang w:val="sl-SI"/>
          <w:rPrChange w:id="8" w:author="Slavič, Janko" w:date="2023-04-20T21:59:00Z">
            <w:rPr/>
          </w:rPrChange>
        </w:rPr>
        <w:t xml:space="preserve"> </w:t>
      </w:r>
      <w:r w:rsidRPr="0031558A">
        <w:rPr>
          <w:rFonts w:ascii="Verdana" w:hAnsi="Verdana"/>
          <w:color w:val="303030"/>
          <w:sz w:val="18"/>
          <w:szCs w:val="18"/>
          <w:shd w:val="clear" w:color="auto" w:fill="FFFFFF"/>
          <w:lang w:val="sl-SI"/>
          <w:rPrChange w:id="9" w:author="Slavič, Janko" w:date="2023-04-20T21:59:00Z">
            <w:rPr>
              <w:rFonts w:ascii="Verdana" w:hAnsi="Verdana"/>
              <w:color w:val="303030"/>
              <w:sz w:val="18"/>
              <w:szCs w:val="18"/>
              <w:shd w:val="clear" w:color="auto" w:fill="FFFFFF"/>
            </w:rPr>
          </w:rPrChange>
        </w:rPr>
        <w:t>Magistrski študijski program druge stopnje Strojništvo – RRP</w:t>
      </w:r>
      <w:r w:rsidRPr="0031558A">
        <w:rPr>
          <w:rFonts w:ascii="Verdana" w:hAnsi="Verdana"/>
          <w:color w:val="303030"/>
          <w:sz w:val="18"/>
          <w:szCs w:val="18"/>
          <w:shd w:val="clear" w:color="auto" w:fill="FFFFFF"/>
          <w:lang w:val="sl-SI"/>
          <w:rPrChange w:id="10" w:author="Slavič, Janko" w:date="2023-04-20T21:59:00Z">
            <w:rPr>
              <w:rFonts w:ascii="Verdana" w:hAnsi="Verdana"/>
              <w:color w:val="303030"/>
              <w:sz w:val="18"/>
              <w:szCs w:val="18"/>
              <w:shd w:val="clear" w:color="auto" w:fill="FFFFFF"/>
            </w:rPr>
          </w:rPrChange>
        </w:rPr>
        <w:br/>
      </w:r>
    </w:p>
    <w:p w14:paraId="26B8535D" w14:textId="1A7B16E9" w:rsidR="009C2A60" w:rsidRPr="0031558A" w:rsidDel="0031558A" w:rsidRDefault="009C2A60" w:rsidP="009C2A60">
      <w:pPr>
        <w:rPr>
          <w:del w:id="11" w:author="Slavič, Janko" w:date="2023-04-20T21:59:00Z"/>
          <w:lang w:val="sl-SI"/>
          <w:rPrChange w:id="12" w:author="Slavič, Janko" w:date="2023-04-20T21:59:00Z">
            <w:rPr>
              <w:del w:id="13" w:author="Slavič, Janko" w:date="2023-04-20T21:59:00Z"/>
            </w:rPr>
          </w:rPrChange>
        </w:rPr>
      </w:pPr>
      <w:r w:rsidRPr="0031558A">
        <w:rPr>
          <w:rFonts w:ascii="Verdana" w:hAnsi="Verdana"/>
          <w:b/>
          <w:bCs/>
          <w:color w:val="303030"/>
          <w:sz w:val="18"/>
          <w:szCs w:val="18"/>
          <w:shd w:val="clear" w:color="auto" w:fill="FFFFFF"/>
          <w:lang w:val="sl-SI"/>
          <w:rPrChange w:id="14" w:author="Slavič, Janko" w:date="2023-04-20T21:59:00Z">
            <w:rPr>
              <w:rFonts w:ascii="Verdana" w:hAnsi="Verdana"/>
              <w:b/>
              <w:bCs/>
              <w:color w:val="303030"/>
              <w:sz w:val="18"/>
              <w:szCs w:val="18"/>
              <w:shd w:val="clear" w:color="auto" w:fill="FFFFFF"/>
            </w:rPr>
          </w:rPrChange>
        </w:rPr>
        <w:t>Delovni naslov zaključnega dela:</w:t>
      </w:r>
      <w:r w:rsidRPr="0031558A">
        <w:rPr>
          <w:rFonts w:ascii="Verdana" w:hAnsi="Verdana"/>
          <w:color w:val="303030"/>
          <w:sz w:val="18"/>
          <w:szCs w:val="18"/>
          <w:shd w:val="clear" w:color="auto" w:fill="FFFFFF"/>
          <w:lang w:val="sl-SI"/>
          <w:rPrChange w:id="15" w:author="Slavič, Janko" w:date="2023-04-20T21:59:00Z">
            <w:rPr>
              <w:rFonts w:ascii="Verdana" w:hAnsi="Verdana"/>
              <w:color w:val="303030"/>
              <w:sz w:val="18"/>
              <w:szCs w:val="18"/>
              <w:shd w:val="clear" w:color="auto" w:fill="FFFFFF"/>
            </w:rPr>
          </w:rPrChange>
        </w:rPr>
        <w:br/>
      </w:r>
      <w:r w:rsidRPr="0031558A">
        <w:rPr>
          <w:lang w:val="sl-SI"/>
          <w:rPrChange w:id="16" w:author="Slavič, Janko" w:date="2023-04-20T21:59:00Z">
            <w:rPr/>
          </w:rPrChange>
        </w:rPr>
        <w:t xml:space="preserve">Strukturna dinamika 3D natisnjenih </w:t>
      </w:r>
      <w:proofErr w:type="spellStart"/>
      <w:r w:rsidRPr="0031558A">
        <w:rPr>
          <w:lang w:val="sl-SI"/>
          <w:rPrChange w:id="17" w:author="Slavič, Janko" w:date="2023-04-20T21:59:00Z">
            <w:rPr/>
          </w:rPrChange>
        </w:rPr>
        <w:t>termoaktivnih</w:t>
      </w:r>
      <w:proofErr w:type="spellEnd"/>
      <w:r w:rsidRPr="0031558A">
        <w:rPr>
          <w:lang w:val="sl-SI"/>
          <w:rPrChange w:id="18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19" w:author="Slavič, Janko" w:date="2023-04-20T21:59:00Z">
            <w:rPr/>
          </w:rPrChange>
        </w:rPr>
        <w:t>metamaterialov</w:t>
      </w:r>
      <w:proofErr w:type="spellEnd"/>
      <w:r w:rsidRPr="0031558A">
        <w:rPr>
          <w:lang w:val="sl-SI"/>
          <w:rPrChange w:id="20" w:author="Slavič, Janko" w:date="2023-04-20T21:59:00Z">
            <w:rPr/>
          </w:rPrChange>
        </w:rPr>
        <w:t xml:space="preserve"> za nizkofrekvenčne pasovne vrzeli</w:t>
      </w:r>
      <w:r w:rsidR="00B535A4" w:rsidRPr="0031558A">
        <w:rPr>
          <w:lang w:val="sl-SI"/>
          <w:rPrChange w:id="21" w:author="Slavič, Janko" w:date="2023-04-20T21:59:00Z">
            <w:rPr/>
          </w:rPrChange>
        </w:rPr>
        <w:br/>
      </w:r>
      <w:del w:id="22" w:author="Slavič, Janko" w:date="2023-04-20T21:59:00Z">
        <w:r w:rsidR="00B535A4" w:rsidRPr="0031558A" w:rsidDel="0031558A">
          <w:rPr>
            <w:lang w:val="sl-SI"/>
            <w:rPrChange w:id="23" w:author="Slavič, Janko" w:date="2023-04-20T21:59:00Z">
              <w:rPr/>
            </w:rPrChange>
          </w:rPr>
          <w:delText>ALI</w:delText>
        </w:r>
        <w:r w:rsidR="00B535A4" w:rsidRPr="0031558A" w:rsidDel="0031558A">
          <w:rPr>
            <w:lang w:val="sl-SI"/>
            <w:rPrChange w:id="24" w:author="Slavič, Janko" w:date="2023-04-20T21:59:00Z">
              <w:rPr/>
            </w:rPrChange>
          </w:rPr>
          <w:br/>
          <w:delText>Strukturna dinamika 3D tiskanih termoaktivnih metamaterialnih KNT vibroizolatorjev za uporabo v nizkofrekvenčnem področju</w:delText>
        </w:r>
      </w:del>
    </w:p>
    <w:p w14:paraId="319723D2" w14:textId="1B802316" w:rsidR="009C2A60" w:rsidRPr="0031558A" w:rsidRDefault="009C2A60" w:rsidP="009C2A60">
      <w:pPr>
        <w:rPr>
          <w:lang w:val="sl-SI"/>
          <w:rPrChange w:id="25" w:author="Slavič, Janko" w:date="2023-04-20T21:59:00Z">
            <w:rPr/>
          </w:rPrChange>
        </w:rPr>
      </w:pPr>
      <w:r w:rsidRPr="0031558A">
        <w:rPr>
          <w:b/>
          <w:bCs/>
          <w:lang w:val="sl-SI"/>
          <w:rPrChange w:id="26" w:author="Slavič, Janko" w:date="2023-04-20T21:59:00Z">
            <w:rPr>
              <w:b/>
              <w:bCs/>
            </w:rPr>
          </w:rPrChange>
        </w:rPr>
        <w:t>Delovni naslov zaključnega dela v angl. jeziku:</w:t>
      </w:r>
      <w:r w:rsidRPr="0031558A">
        <w:rPr>
          <w:lang w:val="sl-SI"/>
          <w:rPrChange w:id="27" w:author="Slavič, Janko" w:date="2023-04-20T21:59:00Z">
            <w:rPr/>
          </w:rPrChange>
        </w:rPr>
        <w:br/>
      </w:r>
      <w:proofErr w:type="spellStart"/>
      <w:r w:rsidRPr="0031558A">
        <w:rPr>
          <w:lang w:val="sl-SI"/>
          <w:rPrChange w:id="28" w:author="Slavič, Janko" w:date="2023-04-20T21:59:00Z">
            <w:rPr/>
          </w:rPrChange>
        </w:rPr>
        <w:t>Structural</w:t>
      </w:r>
      <w:proofErr w:type="spellEnd"/>
      <w:r w:rsidRPr="0031558A">
        <w:rPr>
          <w:lang w:val="sl-SI"/>
          <w:rPrChange w:id="29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30" w:author="Slavič, Janko" w:date="2023-04-20T21:59:00Z">
            <w:rPr/>
          </w:rPrChange>
        </w:rPr>
        <w:t>dynamics</w:t>
      </w:r>
      <w:proofErr w:type="spellEnd"/>
      <w:r w:rsidRPr="0031558A">
        <w:rPr>
          <w:lang w:val="sl-SI"/>
          <w:rPrChange w:id="31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32" w:author="Slavič, Janko" w:date="2023-04-20T21:59:00Z">
            <w:rPr/>
          </w:rPrChange>
        </w:rPr>
        <w:t>of</w:t>
      </w:r>
      <w:proofErr w:type="spellEnd"/>
      <w:r w:rsidRPr="0031558A">
        <w:rPr>
          <w:lang w:val="sl-SI"/>
          <w:rPrChange w:id="33" w:author="Slavič, Janko" w:date="2023-04-20T21:59:00Z">
            <w:rPr/>
          </w:rPrChange>
        </w:rPr>
        <w:t xml:space="preserve"> 3D </w:t>
      </w:r>
      <w:proofErr w:type="spellStart"/>
      <w:r w:rsidRPr="0031558A">
        <w:rPr>
          <w:lang w:val="sl-SI"/>
          <w:rPrChange w:id="34" w:author="Slavič, Janko" w:date="2023-04-20T21:59:00Z">
            <w:rPr/>
          </w:rPrChange>
        </w:rPr>
        <w:t>printed</w:t>
      </w:r>
      <w:proofErr w:type="spellEnd"/>
      <w:r w:rsidRPr="0031558A">
        <w:rPr>
          <w:lang w:val="sl-SI"/>
          <w:rPrChange w:id="35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36" w:author="Slavič, Janko" w:date="2023-04-20T21:59:00Z">
            <w:rPr/>
          </w:rPrChange>
        </w:rPr>
        <w:t>thermoactive</w:t>
      </w:r>
      <w:proofErr w:type="spellEnd"/>
      <w:r w:rsidRPr="0031558A">
        <w:rPr>
          <w:lang w:val="sl-SI"/>
          <w:rPrChange w:id="37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38" w:author="Slavič, Janko" w:date="2023-04-20T21:59:00Z">
            <w:rPr/>
          </w:rPrChange>
        </w:rPr>
        <w:t>metamaterials</w:t>
      </w:r>
      <w:proofErr w:type="spellEnd"/>
      <w:r w:rsidRPr="0031558A">
        <w:rPr>
          <w:lang w:val="sl-SI"/>
          <w:rPrChange w:id="39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40" w:author="Slavič, Janko" w:date="2023-04-20T21:59:00Z">
            <w:rPr/>
          </w:rPrChange>
        </w:rPr>
        <w:t>for</w:t>
      </w:r>
      <w:proofErr w:type="spellEnd"/>
      <w:r w:rsidRPr="0031558A">
        <w:rPr>
          <w:lang w:val="sl-SI"/>
          <w:rPrChange w:id="41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42" w:author="Slavič, Janko" w:date="2023-04-20T21:59:00Z">
            <w:rPr/>
          </w:rPrChange>
        </w:rPr>
        <w:t>low-frequency</w:t>
      </w:r>
      <w:proofErr w:type="spellEnd"/>
      <w:r w:rsidRPr="0031558A">
        <w:rPr>
          <w:lang w:val="sl-SI"/>
          <w:rPrChange w:id="43" w:author="Slavič, Janko" w:date="2023-04-20T21:59:00Z">
            <w:rPr/>
          </w:rPrChange>
        </w:rPr>
        <w:t xml:space="preserve"> band </w:t>
      </w:r>
      <w:proofErr w:type="spellStart"/>
      <w:r w:rsidRPr="0031558A">
        <w:rPr>
          <w:lang w:val="sl-SI"/>
          <w:rPrChange w:id="44" w:author="Slavič, Janko" w:date="2023-04-20T21:59:00Z">
            <w:rPr/>
          </w:rPrChange>
        </w:rPr>
        <w:t>gaps</w:t>
      </w:r>
      <w:proofErr w:type="spellEnd"/>
      <w:r w:rsidR="00B535A4" w:rsidRPr="0031558A">
        <w:rPr>
          <w:lang w:val="sl-SI"/>
          <w:rPrChange w:id="45" w:author="Slavič, Janko" w:date="2023-04-20T21:59:00Z">
            <w:rPr/>
          </w:rPrChange>
        </w:rPr>
        <w:br/>
      </w:r>
      <w:del w:id="46" w:author="Slavič, Janko" w:date="2023-04-20T21:59:00Z">
        <w:r w:rsidR="00B535A4" w:rsidRPr="0031558A" w:rsidDel="0031558A">
          <w:rPr>
            <w:lang w:val="sl-SI"/>
            <w:rPrChange w:id="47" w:author="Slavič, Janko" w:date="2023-04-20T21:59:00Z">
              <w:rPr/>
            </w:rPrChange>
          </w:rPr>
          <w:delText>OR</w:delText>
        </w:r>
        <w:r w:rsidR="00B535A4" w:rsidRPr="0031558A" w:rsidDel="0031558A">
          <w:rPr>
            <w:lang w:val="sl-SI"/>
            <w:rPrChange w:id="48" w:author="Slavič, Janko" w:date="2023-04-20T21:59:00Z">
              <w:rPr/>
            </w:rPrChange>
          </w:rPr>
          <w:br/>
          <w:delText>Structural dynamics of 3D printed thermoactive metamaterial KNT vibration isolators for use in the low-frequency range</w:delText>
        </w:r>
      </w:del>
    </w:p>
    <w:p w14:paraId="573ED193" w14:textId="094965B9" w:rsidR="00520AB1" w:rsidRPr="0031558A" w:rsidRDefault="00520AB1" w:rsidP="009C2A60">
      <w:pPr>
        <w:rPr>
          <w:lang w:val="sl-SI"/>
          <w:rPrChange w:id="49" w:author="Slavič, Janko" w:date="2023-04-20T21:59:00Z">
            <w:rPr/>
          </w:rPrChange>
        </w:rPr>
      </w:pPr>
      <w:r w:rsidRPr="0031558A">
        <w:rPr>
          <w:b/>
          <w:bCs/>
          <w:lang w:val="sl-SI"/>
          <w:rPrChange w:id="50" w:author="Slavič, Janko" w:date="2023-04-20T21:59:00Z">
            <w:rPr>
              <w:b/>
              <w:bCs/>
            </w:rPr>
          </w:rPrChange>
        </w:rPr>
        <w:t>Predvideni mentor:</w:t>
      </w:r>
      <w:r w:rsidRPr="0031558A">
        <w:rPr>
          <w:lang w:val="sl-SI"/>
          <w:rPrChange w:id="51" w:author="Slavič, Janko" w:date="2023-04-20T21:59:00Z">
            <w:rPr/>
          </w:rPrChange>
        </w:rPr>
        <w:t xml:space="preserve"> Slavič Janko</w:t>
      </w:r>
      <w:r w:rsidRPr="0031558A">
        <w:rPr>
          <w:lang w:val="sl-SI"/>
          <w:rPrChange w:id="52" w:author="Slavič, Janko" w:date="2023-04-20T21:59:00Z">
            <w:rPr/>
          </w:rPrChange>
        </w:rPr>
        <w:br/>
      </w:r>
      <w:del w:id="53" w:author="Slavič, Janko" w:date="2023-04-20T21:59:00Z">
        <w:r w:rsidRPr="0031558A" w:rsidDel="0031558A">
          <w:rPr>
            <w:b/>
            <w:bCs/>
            <w:lang w:val="sl-SI"/>
            <w:rPrChange w:id="54" w:author="Slavič, Janko" w:date="2023-04-20T21:59:00Z">
              <w:rPr>
                <w:b/>
                <w:bCs/>
              </w:rPr>
            </w:rPrChange>
          </w:rPr>
          <w:delText>Predvideni somentor:</w:delText>
        </w:r>
        <w:r w:rsidRPr="0031558A" w:rsidDel="0031558A">
          <w:rPr>
            <w:lang w:val="sl-SI"/>
            <w:rPrChange w:id="55" w:author="Slavič, Janko" w:date="2023-04-20T21:59:00Z">
              <w:rPr/>
            </w:rPrChange>
          </w:rPr>
          <w:delText xml:space="preserve"> ???</w:delText>
        </w:r>
        <w:r w:rsidRPr="0031558A" w:rsidDel="0031558A">
          <w:rPr>
            <w:lang w:val="sl-SI"/>
            <w:rPrChange w:id="56" w:author="Slavič, Janko" w:date="2023-04-20T21:59:00Z">
              <w:rPr/>
            </w:rPrChange>
          </w:rPr>
          <w:br/>
        </w:r>
      </w:del>
      <w:proofErr w:type="spellStart"/>
      <w:r w:rsidRPr="0031558A">
        <w:rPr>
          <w:b/>
          <w:bCs/>
          <w:lang w:val="sl-SI"/>
          <w:rPrChange w:id="57" w:author="Slavič, Janko" w:date="2023-04-20T21:59:00Z">
            <w:rPr>
              <w:b/>
              <w:bCs/>
            </w:rPr>
          </w:rPrChange>
        </w:rPr>
        <w:t>Somentor</w:t>
      </w:r>
      <w:proofErr w:type="spellEnd"/>
      <w:r w:rsidRPr="0031558A">
        <w:rPr>
          <w:b/>
          <w:bCs/>
          <w:lang w:val="sl-SI"/>
          <w:rPrChange w:id="58" w:author="Slavič, Janko" w:date="2023-04-20T21:59:00Z">
            <w:rPr>
              <w:b/>
              <w:bCs/>
            </w:rPr>
          </w:rPrChange>
        </w:rPr>
        <w:t xml:space="preserve"> izven fakultete:</w:t>
      </w:r>
      <w:r w:rsidRPr="0031558A">
        <w:rPr>
          <w:lang w:val="sl-SI"/>
          <w:rPrChange w:id="59" w:author="Slavič, Janko" w:date="2023-04-20T21:59:00Z">
            <w:rPr/>
          </w:rPrChange>
        </w:rPr>
        <w:t xml:space="preserve"> /</w:t>
      </w:r>
    </w:p>
    <w:p w14:paraId="7451F8A7" w14:textId="18CAE92E" w:rsidR="00520AB1" w:rsidRPr="0031558A" w:rsidRDefault="00520AB1" w:rsidP="009C2A60">
      <w:pPr>
        <w:rPr>
          <w:b/>
          <w:bCs/>
          <w:lang w:val="sl-SI"/>
          <w:rPrChange w:id="60" w:author="Slavič, Janko" w:date="2023-04-20T21:59:00Z">
            <w:rPr>
              <w:b/>
              <w:bCs/>
            </w:rPr>
          </w:rPrChange>
        </w:rPr>
      </w:pPr>
      <w:r w:rsidRPr="0031558A">
        <w:rPr>
          <w:b/>
          <w:bCs/>
          <w:lang w:val="sl-SI"/>
          <w:rPrChange w:id="61" w:author="Slavič, Janko" w:date="2023-04-20T21:59:00Z">
            <w:rPr>
              <w:b/>
              <w:bCs/>
            </w:rPr>
          </w:rPrChange>
        </w:rPr>
        <w:t>Dispozicija:</w:t>
      </w:r>
    </w:p>
    <w:p w14:paraId="5E6982F3" w14:textId="2084A0BD" w:rsidR="00CD13EA" w:rsidRPr="0031558A" w:rsidRDefault="00CD13EA" w:rsidP="00B535A4">
      <w:pPr>
        <w:rPr>
          <w:lang w:val="sl-SI"/>
          <w:rPrChange w:id="62" w:author="Slavič, Janko" w:date="2023-04-20T21:59:00Z">
            <w:rPr/>
          </w:rPrChange>
        </w:rPr>
      </w:pPr>
      <w:proofErr w:type="spellStart"/>
      <w:r w:rsidRPr="0031558A">
        <w:rPr>
          <w:lang w:val="sl-SI"/>
          <w:rPrChange w:id="63" w:author="Slavič, Janko" w:date="2023-04-20T21:59:00Z">
            <w:rPr/>
          </w:rPrChange>
        </w:rPr>
        <w:t>Metamateriali</w:t>
      </w:r>
      <w:proofErr w:type="spellEnd"/>
      <w:r w:rsidRPr="0031558A">
        <w:rPr>
          <w:lang w:val="sl-SI"/>
          <w:rPrChange w:id="64" w:author="Slavič, Janko" w:date="2023-04-20T21:59:00Z">
            <w:rPr/>
          </w:rPrChange>
        </w:rPr>
        <w:t xml:space="preserve"> so v zadnjem času deležni velikega raziskovalnega zanimanja, saj imajo posebne fizikalne lastnosti</w:t>
      </w:r>
      <w:r w:rsidR="006F15BB" w:rsidRPr="0031558A">
        <w:rPr>
          <w:lang w:val="sl-SI"/>
          <w:rPrChange w:id="65" w:author="Slavič, Janko" w:date="2023-04-20T21:59:00Z">
            <w:rPr/>
          </w:rPrChange>
        </w:rPr>
        <w:t>, omogočene zaradi</w:t>
      </w:r>
      <w:r w:rsidRPr="0031558A">
        <w:rPr>
          <w:lang w:val="sl-SI"/>
          <w:rPrChange w:id="66" w:author="Slavič, Janko" w:date="2023-04-20T21:59:00Z">
            <w:rPr/>
          </w:rPrChange>
        </w:rPr>
        <w:t xml:space="preserve"> </w:t>
      </w:r>
      <w:r w:rsidR="006F15BB" w:rsidRPr="0031558A">
        <w:rPr>
          <w:lang w:val="sl-SI"/>
          <w:rPrChange w:id="67" w:author="Slavič, Janko" w:date="2023-04-20T21:59:00Z">
            <w:rPr/>
          </w:rPrChange>
        </w:rPr>
        <w:t>s</w:t>
      </w:r>
      <w:r w:rsidRPr="0031558A">
        <w:rPr>
          <w:lang w:val="sl-SI"/>
          <w:rPrChange w:id="68" w:author="Slavič, Janko" w:date="2023-04-20T21:59:00Z">
            <w:rPr/>
          </w:rPrChange>
        </w:rPr>
        <w:t xml:space="preserve">krbno zasnovane </w:t>
      </w:r>
      <w:r w:rsidR="006F15BB" w:rsidRPr="0031558A">
        <w:rPr>
          <w:lang w:val="sl-SI"/>
          <w:rPrChange w:id="69" w:author="Slavič, Janko" w:date="2023-04-20T21:59:00Z">
            <w:rPr/>
          </w:rPrChange>
        </w:rPr>
        <w:t>strukture obstoječih materialov</w:t>
      </w:r>
      <w:r w:rsidR="0096309F" w:rsidRPr="0031558A">
        <w:rPr>
          <w:lang w:val="sl-SI"/>
          <w:rPrChange w:id="70" w:author="Slavič, Janko" w:date="2023-04-20T21:59:00Z">
            <w:rPr/>
          </w:rPrChange>
        </w:rPr>
        <w:t>, ki jih najdemo v naravi</w:t>
      </w:r>
      <w:r w:rsidR="006F15BB" w:rsidRPr="0031558A">
        <w:rPr>
          <w:lang w:val="sl-SI"/>
          <w:rPrChange w:id="71" w:author="Slavič, Janko" w:date="2023-04-20T21:59:00Z">
            <w:rPr/>
          </w:rPrChange>
        </w:rPr>
        <w:t xml:space="preserve">. </w:t>
      </w:r>
      <w:r w:rsidR="00F24079" w:rsidRPr="0031558A">
        <w:rPr>
          <w:lang w:val="sl-SI"/>
          <w:rPrChange w:id="72" w:author="Slavič, Janko" w:date="2023-04-20T21:59:00Z">
            <w:rPr/>
          </w:rPrChange>
        </w:rPr>
        <w:t>Z ustrezno zasnovo osnovnega gradnika</w:t>
      </w:r>
      <w:r w:rsidR="0096309F" w:rsidRPr="0031558A">
        <w:rPr>
          <w:lang w:val="sl-SI"/>
          <w:rPrChange w:id="73" w:author="Slavič, Janko" w:date="2023-04-20T21:59:00Z">
            <w:rPr/>
          </w:rPrChange>
        </w:rPr>
        <w:t xml:space="preserve"> </w:t>
      </w:r>
      <w:proofErr w:type="spellStart"/>
      <w:r w:rsidR="0096309F" w:rsidRPr="0031558A">
        <w:rPr>
          <w:lang w:val="sl-SI"/>
          <w:rPrChange w:id="74" w:author="Slavič, Janko" w:date="2023-04-20T21:59:00Z">
            <w:rPr/>
          </w:rPrChange>
        </w:rPr>
        <w:t>metastrukture</w:t>
      </w:r>
      <w:proofErr w:type="spellEnd"/>
      <w:r w:rsidR="00F24079" w:rsidRPr="0031558A">
        <w:rPr>
          <w:lang w:val="sl-SI"/>
          <w:rPrChange w:id="75" w:author="Slavič, Janko" w:date="2023-04-20T21:59:00Z">
            <w:rPr/>
          </w:rPrChange>
        </w:rPr>
        <w:t xml:space="preserve">, lahko s 3D tiskom tvorimo </w:t>
      </w:r>
      <w:proofErr w:type="spellStart"/>
      <w:r w:rsidR="00F24079" w:rsidRPr="0031558A">
        <w:rPr>
          <w:lang w:val="sl-SI"/>
          <w:rPrChange w:id="76" w:author="Slavič, Janko" w:date="2023-04-20T21:59:00Z">
            <w:rPr/>
          </w:rPrChange>
        </w:rPr>
        <w:t>metamaterial</w:t>
      </w:r>
      <w:proofErr w:type="spellEnd"/>
      <w:r w:rsidR="00F24079" w:rsidRPr="0031558A">
        <w:rPr>
          <w:lang w:val="sl-SI"/>
          <w:rPrChange w:id="77" w:author="Slavič, Janko" w:date="2023-04-20T21:59:00Z">
            <w:rPr/>
          </w:rPrChange>
        </w:rPr>
        <w:t xml:space="preserve">, ki izkazuje </w:t>
      </w:r>
      <w:proofErr w:type="spellStart"/>
      <w:r w:rsidR="00F24079" w:rsidRPr="0031558A">
        <w:rPr>
          <w:lang w:val="sl-SI"/>
          <w:rPrChange w:id="78" w:author="Slavič, Janko" w:date="2023-04-20T21:59:00Z">
            <w:rPr/>
          </w:rPrChange>
        </w:rPr>
        <w:t>vibroizolativne</w:t>
      </w:r>
      <w:proofErr w:type="spellEnd"/>
      <w:r w:rsidR="00F24079" w:rsidRPr="0031558A">
        <w:rPr>
          <w:lang w:val="sl-SI"/>
          <w:rPrChange w:id="79" w:author="Slavič, Janko" w:date="2023-04-20T21:59:00Z">
            <w:rPr/>
          </w:rPrChange>
        </w:rPr>
        <w:t xml:space="preserve"> lastnosti v nizkofrekvenčnem območju. </w:t>
      </w:r>
      <w:proofErr w:type="spellStart"/>
      <w:r w:rsidR="00D168A4" w:rsidRPr="0031558A">
        <w:rPr>
          <w:lang w:val="sl-SI"/>
          <w:rPrChange w:id="80" w:author="Slavič, Janko" w:date="2023-04-20T21:59:00Z">
            <w:rPr/>
          </w:rPrChange>
        </w:rPr>
        <w:t>Termoaktivne</w:t>
      </w:r>
      <w:proofErr w:type="spellEnd"/>
      <w:r w:rsidR="00D168A4" w:rsidRPr="0031558A">
        <w:rPr>
          <w:lang w:val="sl-SI"/>
          <w:rPrChange w:id="81" w:author="Slavič, Janko" w:date="2023-04-20T21:59:00Z">
            <w:rPr/>
          </w:rPrChange>
        </w:rPr>
        <w:t xml:space="preserve"> lastnosti uporabljenega</w:t>
      </w:r>
      <w:r w:rsidR="0096309F" w:rsidRPr="0031558A">
        <w:rPr>
          <w:lang w:val="sl-SI"/>
          <w:rPrChange w:id="82" w:author="Slavič, Janko" w:date="2023-04-20T21:59:00Z">
            <w:rPr/>
          </w:rPrChange>
        </w:rPr>
        <w:t xml:space="preserve"> prevodnega</w:t>
      </w:r>
      <w:r w:rsidR="00D168A4" w:rsidRPr="0031558A">
        <w:rPr>
          <w:lang w:val="sl-SI"/>
          <w:rPrChange w:id="83" w:author="Slavič, Janko" w:date="2023-04-20T21:59:00Z">
            <w:rPr/>
          </w:rPrChange>
        </w:rPr>
        <w:t xml:space="preserve"> </w:t>
      </w:r>
      <w:r w:rsidR="0096309F" w:rsidRPr="0031558A">
        <w:rPr>
          <w:lang w:val="sl-SI"/>
          <w:rPrChange w:id="84" w:author="Slavič, Janko" w:date="2023-04-20T21:59:00Z">
            <w:rPr/>
          </w:rPrChange>
        </w:rPr>
        <w:t>filamenta</w:t>
      </w:r>
      <w:r w:rsidR="00D168A4" w:rsidRPr="0031558A">
        <w:rPr>
          <w:lang w:val="sl-SI"/>
          <w:rPrChange w:id="85" w:author="Slavič, Janko" w:date="2023-04-20T21:59:00Z">
            <w:rPr/>
          </w:rPrChange>
        </w:rPr>
        <w:t>, omogočajo</w:t>
      </w:r>
      <w:r w:rsidR="0096309F" w:rsidRPr="0031558A">
        <w:rPr>
          <w:lang w:val="sl-SI"/>
          <w:rPrChange w:id="86" w:author="Slavič, Janko" w:date="2023-04-20T21:59:00Z">
            <w:rPr/>
          </w:rPrChange>
        </w:rPr>
        <w:t xml:space="preserve"> adaptivno</w:t>
      </w:r>
      <w:r w:rsidR="00D168A4" w:rsidRPr="0031558A">
        <w:rPr>
          <w:lang w:val="sl-SI"/>
          <w:rPrChange w:id="87" w:author="Slavič, Janko" w:date="2023-04-20T21:59:00Z">
            <w:rPr/>
          </w:rPrChange>
        </w:rPr>
        <w:t xml:space="preserve"> krmiljenje </w:t>
      </w:r>
      <w:proofErr w:type="spellStart"/>
      <w:r w:rsidR="00D168A4" w:rsidRPr="0031558A">
        <w:rPr>
          <w:lang w:val="sl-SI"/>
          <w:rPrChange w:id="88" w:author="Slavič, Janko" w:date="2023-04-20T21:59:00Z">
            <w:rPr/>
          </w:rPrChange>
        </w:rPr>
        <w:t>vibroizolacij</w:t>
      </w:r>
      <w:r w:rsidR="00CF7B81" w:rsidRPr="0031558A">
        <w:rPr>
          <w:lang w:val="sl-SI"/>
          <w:rPrChange w:id="89" w:author="Slavič, Janko" w:date="2023-04-20T21:59:00Z">
            <w:rPr/>
          </w:rPrChange>
        </w:rPr>
        <w:t>e</w:t>
      </w:r>
      <w:proofErr w:type="spellEnd"/>
      <w:r w:rsidR="00D168A4" w:rsidRPr="0031558A">
        <w:rPr>
          <w:lang w:val="sl-SI"/>
          <w:rPrChange w:id="90" w:author="Slavič, Janko" w:date="2023-04-20T21:59:00Z">
            <w:rPr/>
          </w:rPrChange>
        </w:rPr>
        <w:t xml:space="preserve"> in prilagajanje</w:t>
      </w:r>
      <w:r w:rsidR="00095FDE" w:rsidRPr="0031558A">
        <w:rPr>
          <w:lang w:val="sl-SI"/>
          <w:rPrChange w:id="91" w:author="Slavič, Janko" w:date="2023-04-20T21:59:00Z">
            <w:rPr/>
          </w:rPrChange>
        </w:rPr>
        <w:t>m</w:t>
      </w:r>
      <w:r w:rsidR="00D168A4" w:rsidRPr="0031558A">
        <w:rPr>
          <w:lang w:val="sl-SI"/>
          <w:rPrChange w:id="92" w:author="Slavič, Janko" w:date="2023-04-20T21:59:00Z">
            <w:rPr/>
          </w:rPrChange>
        </w:rPr>
        <w:t xml:space="preserve"> na spremembe. </w:t>
      </w:r>
    </w:p>
    <w:p w14:paraId="7C23D3A0" w14:textId="634B0326" w:rsidR="00985DC6" w:rsidRPr="0031558A" w:rsidRDefault="00985DC6" w:rsidP="00B535A4">
      <w:pPr>
        <w:rPr>
          <w:lang w:val="sl-SI"/>
          <w:rPrChange w:id="93" w:author="Slavič, Janko" w:date="2023-04-20T21:59:00Z">
            <w:rPr/>
          </w:rPrChange>
        </w:rPr>
      </w:pPr>
      <w:r w:rsidRPr="0031558A">
        <w:rPr>
          <w:lang w:val="sl-SI"/>
          <w:rPrChange w:id="94" w:author="Slavič, Janko" w:date="2023-04-20T21:59:00Z">
            <w:rPr/>
          </w:rPrChange>
        </w:rPr>
        <w:t xml:space="preserve">Magistrska naloga bo zajemala teoretično raziskavo, modeliranje in numerične simulacije 3D tiskanih </w:t>
      </w:r>
      <w:proofErr w:type="spellStart"/>
      <w:r w:rsidRPr="0031558A">
        <w:rPr>
          <w:lang w:val="sl-SI"/>
          <w:rPrChange w:id="95" w:author="Slavič, Janko" w:date="2023-04-20T21:59:00Z">
            <w:rPr/>
          </w:rPrChange>
        </w:rPr>
        <w:t>termoaktivnih</w:t>
      </w:r>
      <w:proofErr w:type="spellEnd"/>
      <w:r w:rsidRPr="0031558A">
        <w:rPr>
          <w:lang w:val="sl-SI"/>
          <w:rPrChange w:id="96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97" w:author="Slavič, Janko" w:date="2023-04-20T21:59:00Z">
            <w:rPr/>
          </w:rPrChange>
        </w:rPr>
        <w:t>metamaterialnih</w:t>
      </w:r>
      <w:proofErr w:type="spellEnd"/>
      <w:r w:rsidRPr="0031558A">
        <w:rPr>
          <w:lang w:val="sl-SI"/>
          <w:rPrChange w:id="98" w:author="Slavič, Janko" w:date="2023-04-20T21:59:00Z">
            <w:rPr/>
          </w:rPrChange>
        </w:rPr>
        <w:t xml:space="preserve"> </w:t>
      </w:r>
      <w:proofErr w:type="spellStart"/>
      <w:r w:rsidRPr="0031558A">
        <w:rPr>
          <w:lang w:val="sl-SI"/>
          <w:rPrChange w:id="99" w:author="Slavič, Janko" w:date="2023-04-20T21:59:00Z">
            <w:rPr/>
          </w:rPrChange>
        </w:rPr>
        <w:t>vibroizolatorjev</w:t>
      </w:r>
      <w:proofErr w:type="spellEnd"/>
      <w:r w:rsidRPr="0031558A">
        <w:rPr>
          <w:lang w:val="sl-SI"/>
          <w:rPrChange w:id="100" w:author="Slavič, Janko" w:date="2023-04-20T21:59:00Z">
            <w:rPr/>
          </w:rPrChange>
        </w:rPr>
        <w:t xml:space="preserve"> s </w:t>
      </w:r>
      <w:proofErr w:type="spellStart"/>
      <w:r w:rsidRPr="0031558A">
        <w:rPr>
          <w:lang w:val="sl-SI"/>
          <w:rPrChange w:id="101" w:author="Slavič, Janko" w:date="2023-04-20T21:59:00Z">
            <w:rPr/>
          </w:rPrChange>
        </w:rPr>
        <w:t>kvazi</w:t>
      </w:r>
      <w:proofErr w:type="spellEnd"/>
      <w:r w:rsidRPr="0031558A">
        <w:rPr>
          <w:lang w:val="sl-SI"/>
          <w:rPrChange w:id="102" w:author="Slavič, Janko" w:date="2023-04-20T21:59:00Z">
            <w:rPr/>
          </w:rPrChange>
        </w:rPr>
        <w:t xml:space="preserve"> ničelno </w:t>
      </w:r>
      <w:proofErr w:type="spellStart"/>
      <w:r w:rsidRPr="0031558A">
        <w:rPr>
          <w:lang w:val="sl-SI"/>
          <w:rPrChange w:id="103" w:author="Slavič, Janko" w:date="2023-04-20T21:59:00Z">
            <w:rPr/>
          </w:rPrChange>
        </w:rPr>
        <w:t>togosto</w:t>
      </w:r>
      <w:proofErr w:type="spellEnd"/>
      <w:r w:rsidRPr="0031558A">
        <w:rPr>
          <w:lang w:val="sl-SI"/>
          <w:rPrChange w:id="104" w:author="Slavič, Janko" w:date="2023-04-20T21:59:00Z">
            <w:rPr/>
          </w:rPrChange>
        </w:rPr>
        <w:t>, ter eksperimentalno verifikacijo rezultatov.</w:t>
      </w:r>
    </w:p>
    <w:p w14:paraId="6DC9CAB0" w14:textId="6A444588" w:rsidR="00D53E1D" w:rsidRPr="0031558A" w:rsidRDefault="00D53E1D" w:rsidP="00D53E1D">
      <w:pPr>
        <w:rPr>
          <w:lang w:val="sl-SI"/>
          <w:rPrChange w:id="105" w:author="Slavič, Janko" w:date="2023-04-20T21:59:00Z">
            <w:rPr/>
          </w:rPrChange>
        </w:rPr>
      </w:pPr>
      <w:r w:rsidRPr="0031558A">
        <w:rPr>
          <w:lang w:val="sl-SI"/>
          <w:rPrChange w:id="106" w:author="Slavič, Janko" w:date="2023-04-20T21:59:00Z">
            <w:rPr/>
          </w:rPrChange>
        </w:rPr>
        <w:t xml:space="preserve">Cilji </w:t>
      </w:r>
      <w:r w:rsidR="00985DC6" w:rsidRPr="0031558A">
        <w:rPr>
          <w:lang w:val="sl-SI"/>
          <w:rPrChange w:id="107" w:author="Slavič, Janko" w:date="2023-04-20T21:59:00Z">
            <w:rPr/>
          </w:rPrChange>
        </w:rPr>
        <w:t>raziskave</w:t>
      </w:r>
      <w:r w:rsidRPr="0031558A">
        <w:rPr>
          <w:lang w:val="sl-SI"/>
          <w:rPrChange w:id="108" w:author="Slavič, Janko" w:date="2023-04-20T21:59:00Z">
            <w:rPr/>
          </w:rPrChange>
        </w:rPr>
        <w:t xml:space="preserve"> so:</w:t>
      </w:r>
    </w:p>
    <w:p w14:paraId="7171B95F" w14:textId="4B9C31DC" w:rsidR="00D53E1D" w:rsidRPr="0031558A" w:rsidRDefault="00D53E1D" w:rsidP="00D53E1D">
      <w:pPr>
        <w:numPr>
          <w:ilvl w:val="0"/>
          <w:numId w:val="1"/>
        </w:numPr>
        <w:rPr>
          <w:lang w:val="sl-SI"/>
          <w:rPrChange w:id="109" w:author="Slavič, Janko" w:date="2023-04-20T21:59:00Z">
            <w:rPr/>
          </w:rPrChange>
        </w:rPr>
      </w:pPr>
      <w:r w:rsidRPr="0031558A">
        <w:rPr>
          <w:lang w:val="sl-SI"/>
          <w:rPrChange w:id="110" w:author="Slavič, Janko" w:date="2023-04-20T21:59:00Z">
            <w:rPr/>
          </w:rPrChange>
        </w:rPr>
        <w:t xml:space="preserve">Predstaviti teoretične osnove </w:t>
      </w:r>
      <w:proofErr w:type="spellStart"/>
      <w:r w:rsidRPr="0031558A">
        <w:rPr>
          <w:lang w:val="sl-SI"/>
          <w:rPrChange w:id="111" w:author="Slavič, Janko" w:date="2023-04-20T21:59:00Z">
            <w:rPr/>
          </w:rPrChange>
        </w:rPr>
        <w:t>metamaterialov</w:t>
      </w:r>
      <w:proofErr w:type="spellEnd"/>
      <w:r w:rsidRPr="0031558A">
        <w:rPr>
          <w:lang w:val="sl-SI"/>
          <w:rPrChange w:id="112" w:author="Slavič, Janko" w:date="2023-04-20T21:59:00Z">
            <w:rPr/>
          </w:rPrChange>
        </w:rPr>
        <w:t xml:space="preserve">, formulacijo reprezentativne osnovne celice za dosego </w:t>
      </w:r>
      <w:proofErr w:type="spellStart"/>
      <w:r w:rsidRPr="0031558A">
        <w:rPr>
          <w:lang w:val="sl-SI"/>
          <w:rPrChange w:id="113" w:author="Slavič, Janko" w:date="2023-04-20T21:59:00Z">
            <w:rPr/>
          </w:rPrChange>
        </w:rPr>
        <w:t>kvazi</w:t>
      </w:r>
      <w:proofErr w:type="spellEnd"/>
      <w:r w:rsidRPr="0031558A">
        <w:rPr>
          <w:lang w:val="sl-SI"/>
          <w:rPrChange w:id="114" w:author="Slavič, Janko" w:date="2023-04-20T21:59:00Z">
            <w:rPr/>
          </w:rPrChange>
        </w:rPr>
        <w:t xml:space="preserve"> ničelne togosti in analitično izpeljavo disperzijskih krivulj.</w:t>
      </w:r>
    </w:p>
    <w:p w14:paraId="28A2B36D" w14:textId="37C974D7" w:rsidR="00A16DCB" w:rsidRPr="0031558A" w:rsidRDefault="00A16DCB" w:rsidP="00D53E1D">
      <w:pPr>
        <w:numPr>
          <w:ilvl w:val="0"/>
          <w:numId w:val="1"/>
        </w:numPr>
        <w:rPr>
          <w:lang w:val="sl-SI"/>
          <w:rPrChange w:id="115" w:author="Slavič, Janko" w:date="2023-04-20T21:59:00Z">
            <w:rPr/>
          </w:rPrChange>
        </w:rPr>
      </w:pPr>
      <w:r w:rsidRPr="0031558A">
        <w:rPr>
          <w:lang w:val="sl-SI"/>
          <w:rPrChange w:id="116" w:author="Slavič, Janko" w:date="2023-04-20T21:59:00Z">
            <w:rPr/>
          </w:rPrChange>
        </w:rPr>
        <w:t>Zasnovati osnovno reprezentativno celico in numerično ter eksperimentalno analizirati njen</w:t>
      </w:r>
      <w:ins w:id="117" w:author="Slavič, Janko" w:date="2023-04-20T22:01:00Z">
        <w:r w:rsidR="0031558A">
          <w:rPr>
            <w:lang w:val="sl-SI"/>
          </w:rPr>
          <w:t>e statične obremenitve</w:t>
        </w:r>
      </w:ins>
      <w:del w:id="118" w:author="Slavič, Janko" w:date="2023-04-20T22:01:00Z">
        <w:r w:rsidRPr="0031558A" w:rsidDel="0031558A">
          <w:rPr>
            <w:lang w:val="sl-SI"/>
            <w:rPrChange w:id="119" w:author="Slavič, Janko" w:date="2023-04-20T21:59:00Z">
              <w:rPr/>
            </w:rPrChange>
          </w:rPr>
          <w:delText>o statiko</w:delText>
        </w:r>
      </w:del>
      <w:r w:rsidRPr="0031558A">
        <w:rPr>
          <w:lang w:val="sl-SI"/>
          <w:rPrChange w:id="120" w:author="Slavič, Janko" w:date="2023-04-20T21:59:00Z">
            <w:rPr/>
          </w:rPrChange>
        </w:rPr>
        <w:t>.</w:t>
      </w:r>
    </w:p>
    <w:p w14:paraId="2EB7D6C4" w14:textId="1E20DA96" w:rsidR="00985DC6" w:rsidRPr="0031558A" w:rsidRDefault="00A16DCB" w:rsidP="00985DC6">
      <w:pPr>
        <w:numPr>
          <w:ilvl w:val="0"/>
          <w:numId w:val="1"/>
        </w:numPr>
        <w:rPr>
          <w:lang w:val="sl-SI"/>
          <w:rPrChange w:id="121" w:author="Slavič, Janko" w:date="2023-04-20T21:59:00Z">
            <w:rPr/>
          </w:rPrChange>
        </w:rPr>
      </w:pPr>
      <w:r w:rsidRPr="0031558A">
        <w:rPr>
          <w:lang w:val="sl-SI"/>
          <w:rPrChange w:id="122" w:author="Slavič, Janko" w:date="2023-04-20T21:59:00Z">
            <w:rPr/>
          </w:rPrChange>
        </w:rPr>
        <w:t xml:space="preserve">Modelirati </w:t>
      </w:r>
      <w:proofErr w:type="spellStart"/>
      <w:r w:rsidRPr="0031558A">
        <w:rPr>
          <w:lang w:val="sl-SI"/>
          <w:rPrChange w:id="123" w:author="Slavič, Janko" w:date="2023-04-20T21:59:00Z">
            <w:rPr/>
          </w:rPrChange>
        </w:rPr>
        <w:t>metamaterial</w:t>
      </w:r>
      <w:proofErr w:type="spellEnd"/>
      <w:r w:rsidRPr="0031558A">
        <w:rPr>
          <w:lang w:val="sl-SI"/>
          <w:rPrChange w:id="124" w:author="Slavič, Janko" w:date="2023-04-20T21:59:00Z">
            <w:rPr/>
          </w:rPrChange>
        </w:rPr>
        <w:t>, izračunati njegove disperzijske krivulje in numerično ter eksperimentalno ovrednotiti prenosnost.</w:t>
      </w:r>
      <w:r w:rsidR="00985DC6" w:rsidRPr="0031558A">
        <w:rPr>
          <w:lang w:val="sl-SI"/>
          <w:rPrChange w:id="125" w:author="Slavič, Janko" w:date="2023-04-20T21:59:00Z">
            <w:rPr/>
          </w:rPrChange>
        </w:rPr>
        <w:t xml:space="preserve"> </w:t>
      </w:r>
      <w:r w:rsidR="0096309F" w:rsidRPr="0031558A">
        <w:rPr>
          <w:lang w:val="sl-SI"/>
          <w:rPrChange w:id="126" w:author="Slavič, Janko" w:date="2023-04-20T21:59:00Z">
            <w:rPr/>
          </w:rPrChange>
        </w:rPr>
        <w:t>Tako potrdimo</w:t>
      </w:r>
      <w:r w:rsidR="00985DC6" w:rsidRPr="0031558A">
        <w:rPr>
          <w:lang w:val="sl-SI"/>
          <w:rPrChange w:id="127" w:author="Slavič, Janko" w:date="2023-04-20T21:59:00Z">
            <w:rPr/>
          </w:rPrChange>
        </w:rPr>
        <w:t xml:space="preserve"> obstoj nizkofrekvenčnega pasu vibracijske zavrnitve.</w:t>
      </w:r>
    </w:p>
    <w:p w14:paraId="7EFAE346" w14:textId="7B0C5319" w:rsidR="00B535A4" w:rsidRPr="0031558A" w:rsidRDefault="00A16DCB" w:rsidP="009C2A60">
      <w:pPr>
        <w:numPr>
          <w:ilvl w:val="0"/>
          <w:numId w:val="1"/>
        </w:numPr>
        <w:rPr>
          <w:lang w:val="sl-SI"/>
          <w:rPrChange w:id="128" w:author="Slavič, Janko" w:date="2023-04-20T21:59:00Z">
            <w:rPr/>
          </w:rPrChange>
        </w:rPr>
      </w:pPr>
      <w:r w:rsidRPr="0031558A">
        <w:rPr>
          <w:lang w:val="sl-SI"/>
          <w:rPrChange w:id="129" w:author="Slavič, Janko" w:date="2023-04-20T21:59:00Z">
            <w:rPr/>
          </w:rPrChange>
        </w:rPr>
        <w:t xml:space="preserve">Ovrednotiti </w:t>
      </w:r>
      <w:proofErr w:type="spellStart"/>
      <w:r w:rsidRPr="0031558A">
        <w:rPr>
          <w:lang w:val="sl-SI"/>
          <w:rPrChange w:id="130" w:author="Slavič, Janko" w:date="2023-04-20T21:59:00Z">
            <w:rPr/>
          </w:rPrChange>
        </w:rPr>
        <w:t>termoaktivne</w:t>
      </w:r>
      <w:proofErr w:type="spellEnd"/>
      <w:r w:rsidRPr="0031558A">
        <w:rPr>
          <w:lang w:val="sl-SI"/>
          <w:rPrChange w:id="131" w:author="Slavič, Janko" w:date="2023-04-20T21:59:00Z">
            <w:rPr/>
          </w:rPrChange>
        </w:rPr>
        <w:t xml:space="preserve"> sposobnosti osnovne celice kot tudi </w:t>
      </w:r>
      <w:proofErr w:type="spellStart"/>
      <w:r w:rsidRPr="0031558A">
        <w:rPr>
          <w:lang w:val="sl-SI"/>
          <w:rPrChange w:id="132" w:author="Slavič, Janko" w:date="2023-04-20T21:59:00Z">
            <w:rPr/>
          </w:rPrChange>
        </w:rPr>
        <w:t>metamateriala</w:t>
      </w:r>
      <w:proofErr w:type="spellEnd"/>
      <w:r w:rsidRPr="0031558A">
        <w:rPr>
          <w:lang w:val="sl-SI"/>
          <w:rPrChange w:id="133" w:author="Slavič, Janko" w:date="2023-04-20T21:59:00Z">
            <w:rPr/>
          </w:rPrChange>
        </w:rPr>
        <w:t>.</w:t>
      </w:r>
    </w:p>
    <w:p w14:paraId="0D7027CF" w14:textId="77777777" w:rsidR="0096309F" w:rsidRPr="0031558A" w:rsidRDefault="0096309F" w:rsidP="0096309F">
      <w:pPr>
        <w:ind w:left="360"/>
        <w:rPr>
          <w:lang w:val="sl-SI"/>
          <w:rPrChange w:id="134" w:author="Slavič, Janko" w:date="2023-04-20T21:59:00Z">
            <w:rPr/>
          </w:rPrChange>
        </w:rPr>
      </w:pPr>
    </w:p>
    <w:p w14:paraId="5F6FB8C3" w14:textId="206B73F4" w:rsidR="00520AB1" w:rsidRPr="0031558A" w:rsidRDefault="00520AB1" w:rsidP="009C2A60">
      <w:pPr>
        <w:rPr>
          <w:lang w:val="sl-SI"/>
          <w:rPrChange w:id="135" w:author="Slavič, Janko" w:date="2023-04-20T21:59:00Z">
            <w:rPr/>
          </w:rPrChange>
        </w:rPr>
      </w:pPr>
      <w:r w:rsidRPr="0031558A">
        <w:rPr>
          <w:b/>
          <w:bCs/>
          <w:lang w:val="sl-SI"/>
          <w:rPrChange w:id="136" w:author="Slavič, Janko" w:date="2023-04-20T21:59:00Z">
            <w:rPr>
              <w:b/>
              <w:bCs/>
            </w:rPr>
          </w:rPrChange>
        </w:rPr>
        <w:t>Področje dela:</w:t>
      </w:r>
      <w:r w:rsidRPr="0031558A">
        <w:rPr>
          <w:lang w:val="sl-SI"/>
          <w:rPrChange w:id="137" w:author="Slavič, Janko" w:date="2023-04-20T21:59:00Z">
            <w:rPr/>
          </w:rPrChange>
        </w:rPr>
        <w:t xml:space="preserve"> Strukturna dinamika</w:t>
      </w:r>
    </w:p>
    <w:p w14:paraId="76FE21C3" w14:textId="03474005" w:rsidR="00520AB1" w:rsidRPr="0031558A" w:rsidRDefault="00520AB1" w:rsidP="009C2A60">
      <w:pPr>
        <w:rPr>
          <w:lang w:val="sl-SI"/>
          <w:rPrChange w:id="138" w:author="Slavič, Janko" w:date="2023-04-20T21:59:00Z">
            <w:rPr/>
          </w:rPrChange>
        </w:rPr>
      </w:pPr>
      <w:r w:rsidRPr="0031558A">
        <w:rPr>
          <w:b/>
          <w:bCs/>
          <w:lang w:val="sl-SI"/>
          <w:rPrChange w:id="139" w:author="Slavič, Janko" w:date="2023-04-20T21:59:00Z">
            <w:rPr>
              <w:b/>
              <w:bCs/>
            </w:rPr>
          </w:rPrChange>
        </w:rPr>
        <w:t>Sodelovanje z gospodarsko družbo:</w:t>
      </w:r>
      <w:r w:rsidRPr="0031558A">
        <w:rPr>
          <w:lang w:val="sl-SI"/>
          <w:rPrChange w:id="140" w:author="Slavič, Janko" w:date="2023-04-20T21:59:00Z">
            <w:rPr/>
          </w:rPrChange>
        </w:rPr>
        <w:t xml:space="preserve"> Ne</w:t>
      </w:r>
    </w:p>
    <w:sectPr w:rsidR="00520AB1" w:rsidRPr="00315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258F"/>
    <w:multiLevelType w:val="multilevel"/>
    <w:tmpl w:val="0AF8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56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lavič, Janko">
    <w15:presenceInfo w15:providerId="AD" w15:userId="S::slavic@fs1.uni-lj.si::5c1b0311-7db3-46dc-b9cc-15504a7f40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60"/>
    <w:rsid w:val="00095FDE"/>
    <w:rsid w:val="0026181A"/>
    <w:rsid w:val="0031558A"/>
    <w:rsid w:val="00520AB1"/>
    <w:rsid w:val="006F15BB"/>
    <w:rsid w:val="007C6B65"/>
    <w:rsid w:val="0096309F"/>
    <w:rsid w:val="00985DC6"/>
    <w:rsid w:val="009C2A60"/>
    <w:rsid w:val="00A16DCB"/>
    <w:rsid w:val="00B535A4"/>
    <w:rsid w:val="00CD13EA"/>
    <w:rsid w:val="00CF7B81"/>
    <w:rsid w:val="00D168A4"/>
    <w:rsid w:val="00D53E1D"/>
    <w:rsid w:val="00F2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1DE5"/>
  <w15:chartTrackingRefBased/>
  <w15:docId w15:val="{A54D51B4-AE7A-4836-9786-A5C7E738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15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Gašper Bizjan</dc:creator>
  <cp:keywords/>
  <dc:description/>
  <cp:lastModifiedBy>Slavič, Janko</cp:lastModifiedBy>
  <cp:revision>9</cp:revision>
  <dcterms:created xsi:type="dcterms:W3CDTF">2023-04-19T20:33:00Z</dcterms:created>
  <dcterms:modified xsi:type="dcterms:W3CDTF">2023-04-20T20:01:00Z</dcterms:modified>
</cp:coreProperties>
</file>